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5FEC9" w14:textId="77777777" w:rsidR="00FC6833" w:rsidRPr="00491C0D" w:rsidRDefault="00491C0D" w:rsidP="00491C0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A01357" wp14:editId="2512E845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397500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w14:anchorId="4840D6C1" id="Straight Connector 9" o:spid="_x0000_s1026" style="position:absolute;z-index:251661312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from="0,53.85pt" to="4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" strokecolor="#0c4da2" strokeweight="2pt">
                <v:stroke joinstyle="miter"/>
                <w10:wrap anchorx="margin" anchory="margin"/>
                <w10:anchorlock/>
              </v:lin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1" locked="1" layoutInCell="1" allowOverlap="0" wp14:anchorId="616555B0" wp14:editId="07952AB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93690" cy="6480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6E27" w14:textId="77777777" w:rsidR="00491C0D" w:rsidRPr="00C05867" w:rsidRDefault="00491C0D" w:rsidP="00491C0D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55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4.7pt;height:51pt;z-index:-251656192;visibility:visible;mso-wrap-style:square;mso-width-percent:100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" o:allowoverlap="f" stroked="f">
                <v:textbox>
                  <w:txbxContent>
                    <w:p w14:paraId="79A86E27" w14:textId="77777777" w:rsidR="00491C0D" w:rsidRPr="00C05867" w:rsidRDefault="00491C0D" w:rsidP="00491C0D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eastAsia="pt-PT"/>
        </w:rPr>
        <w:drawing>
          <wp:anchor distT="0" distB="0" distL="114300" distR="114300" simplePos="0" relativeHeight="251658240" behindDoc="0" locked="1" layoutInCell="1" allowOverlap="1" wp14:anchorId="24D626E7" wp14:editId="469F41B6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8800" cy="648000"/>
            <wp:effectExtent l="0" t="0" r="8890" b="0"/>
            <wp:wrapTopAndBottom/>
            <wp:docPr id="2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4"/>
                    <a:stretch/>
                  </pic:blipFill>
                  <pic:spPr bwMode="auto">
                    <a:xfrm>
                      <a:off x="0" y="0"/>
                      <a:ext cx="16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C2ED3" w14:textId="77777777" w:rsidR="00C05867" w:rsidRDefault="00C05867" w:rsidP="00C05867">
      <w:pPr>
        <w:pStyle w:val="Title"/>
      </w:pPr>
      <w:r>
        <w:t>Relatório de projeto semestral</w:t>
      </w:r>
    </w:p>
    <w:p w14:paraId="745D2B44" w14:textId="77777777" w:rsidR="00C05867" w:rsidRDefault="00C05867" w:rsidP="00C05867">
      <w:pPr>
        <w:pStyle w:val="Heading1"/>
      </w:pPr>
      <w:r>
        <w:t>Identificação</w:t>
      </w:r>
    </w:p>
    <w:p w14:paraId="3551CF02" w14:textId="77777777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Grupo</w:t>
      </w:r>
      <w:r>
        <w:t xml:space="preserve"> </w:t>
      </w:r>
      <w:commentRangeStart w:id="0"/>
      <w:r w:rsidRPr="00BF36AB">
        <w:rPr>
          <w:highlight w:val="yellow"/>
        </w:rPr>
        <w:t>001</w:t>
      </w:r>
      <w:commentRangeEnd w:id="0"/>
      <w:r w:rsidR="00DC6BF7">
        <w:rPr>
          <w:rStyle w:val="CommentReference"/>
        </w:rPr>
        <w:commentReference w:id="0"/>
      </w:r>
    </w:p>
    <w:p w14:paraId="1E7F4A95" w14:textId="77777777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Alunos</w:t>
      </w:r>
      <w:r>
        <w:t>:</w:t>
      </w:r>
    </w:p>
    <w:p w14:paraId="145CFB37" w14:textId="77777777" w:rsidR="00C05867" w:rsidRDefault="00C05867" w:rsidP="00C05867">
      <w:pPr>
        <w:pStyle w:val="ListParagraph"/>
        <w:numPr>
          <w:ilvl w:val="1"/>
          <w:numId w:val="3"/>
        </w:numPr>
      </w:pPr>
      <w:r w:rsidRPr="00BF36AB">
        <w:rPr>
          <w:highlight w:val="yellow"/>
        </w:rPr>
        <w:t>André Guerreiro, nº 12345</w:t>
      </w:r>
    </w:p>
    <w:p w14:paraId="4E1E3297" w14:textId="77777777" w:rsidR="00C05867" w:rsidRDefault="00C05867" w:rsidP="00C05867">
      <w:pPr>
        <w:pStyle w:val="ListParagraph"/>
        <w:numPr>
          <w:ilvl w:val="1"/>
          <w:numId w:val="3"/>
        </w:numPr>
      </w:pPr>
      <w:r w:rsidRPr="00BF36AB">
        <w:rPr>
          <w:highlight w:val="yellow"/>
        </w:rPr>
        <w:t>Tiago Ferreira, nº 12346</w:t>
      </w:r>
    </w:p>
    <w:p w14:paraId="77879AE0" w14:textId="77777777" w:rsidR="00C05867" w:rsidRPr="00C05867" w:rsidRDefault="00C05867" w:rsidP="00C05867">
      <w:pPr>
        <w:pStyle w:val="ListParagraph"/>
        <w:numPr>
          <w:ilvl w:val="1"/>
          <w:numId w:val="3"/>
        </w:numPr>
      </w:pPr>
      <w:r w:rsidRPr="00BF36AB">
        <w:rPr>
          <w:highlight w:val="yellow"/>
        </w:rPr>
        <w:t>João Falcão, nº 12347</w:t>
      </w:r>
    </w:p>
    <w:p w14:paraId="284D8348" w14:textId="77777777" w:rsidR="00C05867" w:rsidRDefault="00C05867" w:rsidP="00C05867">
      <w:pPr>
        <w:pStyle w:val="Heading1"/>
      </w:pPr>
      <w:r>
        <w:t>Contextualização</w:t>
      </w:r>
    </w:p>
    <w:p w14:paraId="40B21708" w14:textId="77777777" w:rsidR="00C05867" w:rsidRDefault="00C05867" w:rsidP="00C05867">
      <w:r>
        <w:t>Este relatório corresponde ao projeto semestral de ASW do ano letivo de 2016/2017, e tem como objetivo ser suporte físico para avaliação da aplicação web.</w:t>
      </w:r>
    </w:p>
    <w:p w14:paraId="0B2A5863" w14:textId="77777777" w:rsidR="00C05867" w:rsidRDefault="00BF36AB" w:rsidP="00C05867">
      <w:pPr>
        <w:pStyle w:val="ListParagraph"/>
        <w:numPr>
          <w:ilvl w:val="0"/>
          <w:numId w:val="2"/>
        </w:numPr>
      </w:pPr>
      <w:r>
        <w:rPr>
          <w:b/>
        </w:rPr>
        <w:t>Etapa</w:t>
      </w:r>
      <w:r w:rsidR="00C05867" w:rsidRPr="00C05867">
        <w:rPr>
          <w:b/>
        </w:rPr>
        <w:t xml:space="preserve"> do trabalho</w:t>
      </w:r>
      <w:r w:rsidR="00C05867">
        <w:t xml:space="preserve">: </w:t>
      </w:r>
      <w:r w:rsidR="00C05867" w:rsidRPr="00BF36AB">
        <w:rPr>
          <w:highlight w:val="yellow"/>
        </w:rPr>
        <w:t xml:space="preserve">1ª </w:t>
      </w:r>
      <w:r w:rsidRPr="00BF36AB">
        <w:rPr>
          <w:highlight w:val="yellow"/>
        </w:rPr>
        <w:t>etapa</w:t>
      </w:r>
    </w:p>
    <w:p w14:paraId="728D9691" w14:textId="77777777" w:rsidR="00C05867" w:rsidRDefault="00C05867" w:rsidP="00C05867">
      <w:pPr>
        <w:pStyle w:val="ListParagraph"/>
        <w:numPr>
          <w:ilvl w:val="0"/>
          <w:numId w:val="2"/>
        </w:numPr>
      </w:pPr>
      <w:r w:rsidRPr="00C05867">
        <w:rPr>
          <w:b/>
        </w:rPr>
        <w:t>Acesso à aplicação</w:t>
      </w:r>
      <w:r>
        <w:t>:</w:t>
      </w:r>
    </w:p>
    <w:p w14:paraId="3CD63941" w14:textId="301FE408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principal</w:t>
      </w:r>
      <w:r w:rsidRPr="00C05867">
        <w:t>:</w:t>
      </w:r>
      <w:r>
        <w:t xml:space="preserve"> </w:t>
      </w:r>
      <w:hyperlink r:id="rId11" w:history="1">
        <w:r w:rsidR="0042047F" w:rsidRPr="00DF2BD1">
          <w:rPr>
            <w:rStyle w:val="Hyperlink"/>
            <w:highlight w:val="yellow"/>
          </w:rPr>
          <w:t>http://appserver-01.di.fc.ul.pt/~asw999/</w:t>
        </w:r>
      </w:hyperlink>
    </w:p>
    <w:p w14:paraId="015F40C5" w14:textId="0B81E45E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de administração:</w:t>
      </w:r>
      <w:r>
        <w:t xml:space="preserve"> </w:t>
      </w:r>
      <w:hyperlink r:id="rId12" w:history="1">
        <w:r w:rsidR="0042047F" w:rsidRPr="00DF2BD1">
          <w:rPr>
            <w:rStyle w:val="Hyperlink"/>
            <w:highlight w:val="yellow"/>
          </w:rPr>
          <w:t>http://appserver-01.di.fc.ul.pt/~asw999/admin.php</w:t>
        </w:r>
      </w:hyperlink>
    </w:p>
    <w:p w14:paraId="3E4463FD" w14:textId="77777777" w:rsidR="00C05867" w:rsidRDefault="00C05867" w:rsidP="00C05867">
      <w:pPr>
        <w:pStyle w:val="ListParagraph"/>
        <w:numPr>
          <w:ilvl w:val="0"/>
          <w:numId w:val="2"/>
        </w:numPr>
      </w:pPr>
      <w:commentRangeStart w:id="1"/>
      <w:r w:rsidRPr="00C05867">
        <w:rPr>
          <w:b/>
        </w:rPr>
        <w:t>Tabela de utilizadores de teste</w:t>
      </w:r>
      <w:commentRangeEnd w:id="1"/>
      <w:r w:rsidR="00DC6BF7">
        <w:rPr>
          <w:rStyle w:val="CommentReference"/>
        </w:rPr>
        <w:commentReference w:id="1"/>
      </w:r>
      <w:r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C05867" w14:paraId="3718F40D" w14:textId="77777777" w:rsidTr="00C05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60BCB102" w14:textId="77777777" w:rsidR="00C05867" w:rsidRDefault="00C05867" w:rsidP="00C05867">
            <w:r>
              <w:t>Username</w:t>
            </w:r>
          </w:p>
        </w:tc>
        <w:tc>
          <w:tcPr>
            <w:tcW w:w="1417" w:type="dxa"/>
          </w:tcPr>
          <w:p w14:paraId="41DF85B3" w14:textId="77777777" w:rsidR="00C05867" w:rsidRDefault="00C05867" w:rsidP="00C05867">
            <w:r>
              <w:t>Password</w:t>
            </w:r>
          </w:p>
        </w:tc>
      </w:tr>
      <w:tr w:rsidR="00C05867" w14:paraId="65EC965F" w14:textId="77777777" w:rsidTr="00C0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3577043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robot001</w:t>
            </w:r>
          </w:p>
        </w:tc>
        <w:tc>
          <w:tcPr>
            <w:tcW w:w="1417" w:type="dxa"/>
          </w:tcPr>
          <w:p w14:paraId="5C7A9680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Rob07</w:t>
            </w:r>
          </w:p>
        </w:tc>
      </w:tr>
      <w:tr w:rsidR="00C05867" w14:paraId="2C3FDEB1" w14:textId="77777777" w:rsidTr="00C05867">
        <w:trPr>
          <w:jc w:val="center"/>
        </w:trPr>
        <w:tc>
          <w:tcPr>
            <w:tcW w:w="1413" w:type="dxa"/>
          </w:tcPr>
          <w:p w14:paraId="4051AD9A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my_name</w:t>
            </w:r>
          </w:p>
        </w:tc>
        <w:tc>
          <w:tcPr>
            <w:tcW w:w="1417" w:type="dxa"/>
          </w:tcPr>
          <w:p w14:paraId="187DC6C9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my_password</w:t>
            </w:r>
          </w:p>
        </w:tc>
      </w:tr>
      <w:tr w:rsidR="00C05867" w14:paraId="4F9E77CB" w14:textId="77777777" w:rsidTr="00C05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94F05B1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mr.funny</w:t>
            </w:r>
          </w:p>
        </w:tc>
        <w:tc>
          <w:tcPr>
            <w:tcW w:w="1417" w:type="dxa"/>
          </w:tcPr>
          <w:p w14:paraId="579A2586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9gag</w:t>
            </w:r>
          </w:p>
        </w:tc>
      </w:tr>
    </w:tbl>
    <w:p w14:paraId="0D669917" w14:textId="11229636" w:rsidR="00C05867" w:rsidRDefault="00BF36AB" w:rsidP="00BF36AB">
      <w:pPr>
        <w:pStyle w:val="Heading1"/>
      </w:pPr>
      <w:commentRangeStart w:id="2"/>
      <w:r>
        <w:t>Trabalho realizado</w:t>
      </w:r>
      <w:commentRangeEnd w:id="2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340BC1E0" w14:textId="77777777" w:rsidR="00BF36AB" w:rsidRDefault="00BF36AB" w:rsidP="00BF36AB">
      <w:pPr>
        <w:pStyle w:val="Heading1"/>
      </w:pPr>
      <w:commentRangeStart w:id="3"/>
      <w:r>
        <w:t>Ferramentas utilizadas</w:t>
      </w:r>
      <w:commentRangeEnd w:id="3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421982E5" w14:textId="77777777" w:rsidR="00BF36AB" w:rsidRDefault="00BF36AB" w:rsidP="00BF36AB">
      <w:pPr>
        <w:pStyle w:val="Heading1"/>
      </w:pPr>
      <w:commentRangeStart w:id="4"/>
      <w:r>
        <w:t>Discriminação de funcionalidades</w:t>
      </w:r>
      <w:commentRangeEnd w:id="4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67BF60D5" w14:textId="77777777" w:rsidR="00BF36AB" w:rsidRDefault="00BF36AB" w:rsidP="00BF36AB">
      <w:r>
        <w:rPr>
          <w:b/>
        </w:rPr>
        <w:t>Ponto 1.</w:t>
      </w:r>
    </w:p>
    <w:p w14:paraId="33F2BCD2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Site visível para qualquer visitante: 100%</w:t>
      </w:r>
    </w:p>
    <w:p w14:paraId="02429E48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Possibilidade de fazer login: 100%</w:t>
      </w:r>
    </w:p>
    <w:p w14:paraId="50BEE967" w14:textId="77777777" w:rsidR="00BF36AB" w:rsidRDefault="00BF36AB" w:rsidP="00BF36AB">
      <w:pPr>
        <w:pStyle w:val="ListParagraph"/>
        <w:numPr>
          <w:ilvl w:val="0"/>
          <w:numId w:val="4"/>
        </w:numPr>
      </w:pPr>
      <w:r>
        <w:t>Interface de autenticação visível em todas as páginas: 100%</w:t>
      </w:r>
    </w:p>
    <w:p w14:paraId="470CE591" w14:textId="77777777" w:rsidR="00BF36AB" w:rsidRDefault="00BF36AB" w:rsidP="00BF36AB">
      <w:r>
        <w:rPr>
          <w:b/>
        </w:rPr>
        <w:t>Ponto 2.</w:t>
      </w:r>
      <w:bookmarkStart w:id="5" w:name="_GoBack"/>
      <w:bookmarkEnd w:id="5"/>
    </w:p>
    <w:p w14:paraId="54CFD1A7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>Autenticação dom username</w:t>
      </w:r>
      <w:r w:rsidR="00DC6BF7">
        <w:t xml:space="preserve"> ou </w:t>
      </w:r>
      <w:r>
        <w:t>email: 100%</w:t>
      </w:r>
    </w:p>
    <w:p w14:paraId="43AAD5AD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>Possibilidade de registo de utilizadores: 100%</w:t>
      </w:r>
    </w:p>
    <w:p w14:paraId="0BD417CE" w14:textId="78F18F6E" w:rsidR="00BF36AB" w:rsidRDefault="00BF36AB" w:rsidP="0042047F">
      <w:pPr>
        <w:pStyle w:val="ListParagraph"/>
        <w:numPr>
          <w:ilvl w:val="0"/>
          <w:numId w:val="5"/>
        </w:numPr>
        <w:jc w:val="both"/>
      </w:pPr>
      <w:r>
        <w:t>[</w:t>
      </w:r>
      <w:r w:rsidR="0042047F">
        <w:t>extra</w:t>
      </w:r>
      <w:r>
        <w:t>] Recuperação de password: 100%</w:t>
      </w:r>
    </w:p>
    <w:p w14:paraId="62A1F806" w14:textId="20834010" w:rsidR="00BF36AB" w:rsidRDefault="00BF36AB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Validação de registo através de email: 100%</w:t>
      </w:r>
    </w:p>
    <w:p w14:paraId="7AB4F53D" w14:textId="77777777" w:rsidR="00BF36AB" w:rsidRDefault="00BF36AB" w:rsidP="00BF36AB">
      <w:r>
        <w:rPr>
          <w:b/>
        </w:rPr>
        <w:t>Ponto 3.</w:t>
      </w:r>
    </w:p>
    <w:p w14:paraId="0B31170E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lastRenderedPageBreak/>
        <w:t xml:space="preserve">Registo de utilizadores pede nome próprio, apelido, </w:t>
      </w:r>
      <w:r w:rsidRPr="00BF36AB">
        <w:t>e-mail</w:t>
      </w:r>
      <w:r>
        <w:t>,</w:t>
      </w:r>
      <w:r w:rsidRPr="00BF36AB">
        <w:t xml:space="preserve"> nome de utilizador (</w:t>
      </w:r>
      <w:r>
        <w:rPr>
          <w:i/>
        </w:rPr>
        <w:t>username</w:t>
      </w:r>
      <w:r>
        <w:t>),</w:t>
      </w:r>
      <w:r w:rsidRPr="00BF36AB">
        <w:t xml:space="preserve"> </w:t>
      </w:r>
      <w:r>
        <w:t>s</w:t>
      </w:r>
      <w:r w:rsidRPr="00BF36AB">
        <w:t>exo</w:t>
      </w:r>
      <w:r>
        <w:t>,</w:t>
      </w:r>
      <w:r w:rsidRPr="00BF36AB">
        <w:t xml:space="preserve"> </w:t>
      </w:r>
      <w:r>
        <w:t>data de nascimento, país (e distrito e concelho</w:t>
      </w:r>
      <w:r w:rsidRPr="00BF36AB">
        <w:t xml:space="preserve"> </w:t>
      </w:r>
      <w:r>
        <w:t>s</w:t>
      </w:r>
      <w:r w:rsidRPr="00BF36AB">
        <w:t xml:space="preserve">e o País for </w:t>
      </w:r>
      <w:r>
        <w:t>“</w:t>
      </w:r>
      <w:r w:rsidRPr="00BF36AB">
        <w:t>Portugal</w:t>
      </w:r>
      <w:r>
        <w:t>”: 100%</w:t>
      </w:r>
    </w:p>
    <w:p w14:paraId="754E2B28" w14:textId="77777777" w:rsidR="00BF36AB" w:rsidRDefault="00BF36AB" w:rsidP="00BF36AB">
      <w:pPr>
        <w:pStyle w:val="ListParagraph"/>
        <w:numPr>
          <w:ilvl w:val="0"/>
          <w:numId w:val="5"/>
        </w:numPr>
      </w:pPr>
      <w:r>
        <w:t>Processamento dos valores</w:t>
      </w:r>
      <w:r w:rsidR="00DC6BF7">
        <w:t xml:space="preserve"> introduzidos pelo utilizador</w:t>
      </w:r>
      <w:r>
        <w:t>: 100%</w:t>
      </w:r>
    </w:p>
    <w:p w14:paraId="52DA8AC7" w14:textId="77777777" w:rsidR="00DC6BF7" w:rsidRDefault="00DC6BF7" w:rsidP="00BF36AB">
      <w:pPr>
        <w:pStyle w:val="ListParagraph"/>
        <w:numPr>
          <w:ilvl w:val="0"/>
          <w:numId w:val="5"/>
        </w:numPr>
      </w:pPr>
      <w:r w:rsidRPr="00DC6BF7">
        <w:rPr>
          <w:i/>
        </w:rPr>
        <w:t>Username</w:t>
      </w:r>
      <w:r>
        <w:t xml:space="preserve"> e email são únicos: 100%</w:t>
      </w:r>
    </w:p>
    <w:p w14:paraId="250AC7D7" w14:textId="371F18ED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funcionalidade de avatar: 100%</w:t>
      </w:r>
    </w:p>
    <w:p w14:paraId="29A14AE3" w14:textId="77777777" w:rsidR="00BF36AB" w:rsidRDefault="00DC6BF7" w:rsidP="00BF36AB">
      <w:r>
        <w:rPr>
          <w:b/>
        </w:rPr>
        <w:t>Ponto 4</w:t>
      </w:r>
      <w:r w:rsidR="00BF36AB">
        <w:rPr>
          <w:b/>
        </w:rPr>
        <w:t>.</w:t>
      </w:r>
    </w:p>
    <w:p w14:paraId="2BC2C0C1" w14:textId="77777777" w:rsidR="00BF36AB" w:rsidRDefault="00DC6BF7" w:rsidP="00BF36AB">
      <w:pPr>
        <w:pStyle w:val="ListParagraph"/>
        <w:numPr>
          <w:ilvl w:val="0"/>
          <w:numId w:val="5"/>
        </w:numPr>
      </w:pPr>
      <w:r>
        <w:t>Página de administração: 100%</w:t>
      </w:r>
    </w:p>
    <w:p w14:paraId="6969813B" w14:textId="77777777" w:rsidR="00BF36AB" w:rsidRDefault="00BF36AB" w:rsidP="00BF36AB">
      <w:r>
        <w:rPr>
          <w:b/>
        </w:rPr>
        <w:t xml:space="preserve">Ponto </w:t>
      </w:r>
      <w:r w:rsidR="00DC6BF7">
        <w:rPr>
          <w:b/>
        </w:rPr>
        <w:t>5</w:t>
      </w:r>
      <w:r>
        <w:rPr>
          <w:b/>
        </w:rPr>
        <w:t>.</w:t>
      </w:r>
    </w:p>
    <w:p w14:paraId="0F8F9B77" w14:textId="77777777" w:rsidR="00BF36AB" w:rsidRDefault="00DC6BF7" w:rsidP="00BF36AB">
      <w:pPr>
        <w:pStyle w:val="ListParagraph"/>
        <w:numPr>
          <w:ilvl w:val="0"/>
          <w:numId w:val="5"/>
        </w:numPr>
      </w:pPr>
      <w:r>
        <w:t>Administrador tem acesso a todos os dados dos utilizadores: 100%</w:t>
      </w:r>
    </w:p>
    <w:p w14:paraId="134BCE58" w14:textId="77777777" w:rsidR="00DC6BF7" w:rsidRDefault="00DC6BF7" w:rsidP="00BF36AB">
      <w:pPr>
        <w:pStyle w:val="ListParagraph"/>
        <w:numPr>
          <w:ilvl w:val="0"/>
          <w:numId w:val="5"/>
        </w:numPr>
      </w:pPr>
      <w:r>
        <w:t>Pesquisa de utilizadores por username ou email: 100%</w:t>
      </w:r>
    </w:p>
    <w:p w14:paraId="5E37BC97" w14:textId="428F50B1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Password é guardada encriptada na base de dados: 100%</w:t>
      </w:r>
    </w:p>
    <w:p w14:paraId="1B4AD6A8" w14:textId="5F34C19B" w:rsidR="00DC6BF7" w:rsidRDefault="00DC6BF7" w:rsidP="00BF36AB">
      <w:pPr>
        <w:pStyle w:val="ListParagraph"/>
        <w:numPr>
          <w:ilvl w:val="0"/>
          <w:numId w:val="5"/>
        </w:numPr>
      </w:pPr>
      <w:r>
        <w:t>[</w:t>
      </w:r>
      <w:r w:rsidR="0042047F">
        <w:t>extra</w:t>
      </w:r>
      <w:r>
        <w:t>] Pesquisa de utilizadores por nome, sexo, faixa etária, país, região: 100%</w:t>
      </w:r>
    </w:p>
    <w:p w14:paraId="2119B0CB" w14:textId="77777777" w:rsidR="00BF36AB" w:rsidRPr="00BF36AB" w:rsidRDefault="00BF36AB" w:rsidP="00BF36AB"/>
    <w:sectPr w:rsidR="00BF36AB" w:rsidRPr="00BF36AB" w:rsidSect="00491C0D">
      <w:pgSz w:w="11907" w:h="16840" w:code="9"/>
      <w:pgMar w:top="1134" w:right="1701" w:bottom="1134" w:left="1701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ão Ferreira" w:date="2017-02-09T13:39:00Z" w:initials="JF">
    <w:p w14:paraId="0A963D72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As secções a amarelo devem estar necessariamente presentes no relatório, e devem ser preenchidas de acordo com a situação do grupo</w:t>
      </w:r>
    </w:p>
  </w:comment>
  <w:comment w:id="1" w:author="João Ferreira" w:date="2017-02-09T13:40:00Z" w:initials="JF">
    <w:p w14:paraId="40BFE24E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2" w:author="João Ferreira" w:date="2017-02-09T13:38:00Z" w:initials="JF">
    <w:p w14:paraId="1C59A467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Descreva aqui o trabalho que foi realizado para esta etapa, incluindo as funcionalidades implementadas e algum detalhe que considere relevante, incluindo por exemplo dificuldades de implementação, ou funcionalidades extra que tenha incluído no projeto.</w:t>
      </w:r>
    </w:p>
  </w:comment>
  <w:comment w:id="3" w:author="João Ferreira" w:date="2017-02-09T13:39:00Z" w:initials="JF">
    <w:p w14:paraId="3604C3A2" w14:textId="1DDD6120" w:rsidR="00DC6BF7" w:rsidRDefault="00DC6B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</w:t>
      </w:r>
      <w:r>
        <w:t>escreva aqui as ferramentas que foram utilizadas para a execução do trabalho</w:t>
      </w:r>
      <w:r w:rsidR="0042047F">
        <w:t>, e de que forma foram relevantes na sua execução</w:t>
      </w:r>
    </w:p>
  </w:comment>
  <w:comment w:id="4" w:author="João Ferreira" w:date="2017-02-09T13:38:00Z" w:initials="JF">
    <w:p w14:paraId="6FD1EAE0" w14:textId="5D24EA23" w:rsidR="00DC6BF7" w:rsidRDefault="00DC6BF7">
      <w:pPr>
        <w:pStyle w:val="CommentText"/>
      </w:pPr>
      <w:r>
        <w:rPr>
          <w:rStyle w:val="CommentReference"/>
        </w:rPr>
        <w:annotationRef/>
      </w:r>
      <w:r>
        <w:t>O</w:t>
      </w:r>
      <w:r w:rsidRPr="00DC6BF7">
        <w:t>s temas seguintes correspondem aos vários objetivos desta etapa do projeto tal como descritas no enunciado</w:t>
      </w:r>
      <w:r w:rsidR="0042047F">
        <w:t>. Adição de funcionalidades extra vale créditos (incluindo outras não previstas no enunciado)!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63D72" w15:done="0"/>
  <w15:commentEx w15:paraId="40BFE24E" w15:done="0"/>
  <w15:commentEx w15:paraId="1C59A467" w15:done="0"/>
  <w15:commentEx w15:paraId="3604C3A2" w15:done="0"/>
  <w15:commentEx w15:paraId="6FD1EAE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FD5E0" w14:textId="77777777" w:rsidR="000625FB" w:rsidRDefault="000625FB" w:rsidP="00491C0D">
      <w:pPr>
        <w:spacing w:after="0" w:line="240" w:lineRule="auto"/>
      </w:pPr>
      <w:r>
        <w:separator/>
      </w:r>
    </w:p>
  </w:endnote>
  <w:endnote w:type="continuationSeparator" w:id="0">
    <w:p w14:paraId="278C2CB0" w14:textId="77777777" w:rsidR="000625FB" w:rsidRDefault="000625FB" w:rsidP="0049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A4085" w14:textId="77777777" w:rsidR="000625FB" w:rsidRDefault="000625FB" w:rsidP="00491C0D">
      <w:pPr>
        <w:spacing w:after="0" w:line="240" w:lineRule="auto"/>
      </w:pPr>
      <w:r>
        <w:separator/>
      </w:r>
    </w:p>
  </w:footnote>
  <w:footnote w:type="continuationSeparator" w:id="0">
    <w:p w14:paraId="67382E6E" w14:textId="77777777" w:rsidR="000625FB" w:rsidRDefault="000625FB" w:rsidP="0049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5BC3"/>
    <w:multiLevelType w:val="hybridMultilevel"/>
    <w:tmpl w:val="399C9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0210C"/>
    <w:multiLevelType w:val="hybridMultilevel"/>
    <w:tmpl w:val="FA262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56C8E"/>
    <w:multiLevelType w:val="hybridMultilevel"/>
    <w:tmpl w:val="82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91609"/>
    <w:multiLevelType w:val="hybridMultilevel"/>
    <w:tmpl w:val="39D4F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3"/>
    <w:rsid w:val="000625FB"/>
    <w:rsid w:val="001F1652"/>
    <w:rsid w:val="00296163"/>
    <w:rsid w:val="0042047F"/>
    <w:rsid w:val="00491C0D"/>
    <w:rsid w:val="00BF36AB"/>
    <w:rsid w:val="00C05867"/>
    <w:rsid w:val="00D45E8A"/>
    <w:rsid w:val="00DC6BF7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9902"/>
  <w15:chartTrackingRefBased/>
  <w15:docId w15:val="{3BA399F6-0446-40A2-8934-4299C71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0D"/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0D"/>
  </w:style>
  <w:style w:type="character" w:customStyle="1" w:styleId="Heading1Char">
    <w:name w:val="Heading 1 Char"/>
    <w:basedOn w:val="DefaultParagraphFont"/>
    <w:link w:val="Heading1"/>
    <w:uiPriority w:val="9"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0586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0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pserver-01.di.fc.ul.pt/~asw999/admi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server-01.di.fc.ul.pt/~asw99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B026-916B-4AF2-B7E9-AB5A6636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João Ferreira</cp:lastModifiedBy>
  <cp:revision>2</cp:revision>
  <dcterms:created xsi:type="dcterms:W3CDTF">2017-02-09T12:46:00Z</dcterms:created>
  <dcterms:modified xsi:type="dcterms:W3CDTF">2017-02-20T18:45:00Z</dcterms:modified>
</cp:coreProperties>
</file>